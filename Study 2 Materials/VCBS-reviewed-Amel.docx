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320"/>
        <w:gridCol w:w="3304"/>
        <w:gridCol w:w="1844"/>
      </w:tblGrid>
      <w:tr w:rsidR="008348CB" w:rsidRPr="00F974AA" w14:paraId="5E967768" w14:textId="77777777" w:rsidTr="008348CB">
        <w:tc>
          <w:tcPr>
            <w:tcW w:w="1108" w:type="dxa"/>
          </w:tcPr>
          <w:p w14:paraId="6E7CF311" w14:textId="77777777" w:rsidR="008348CB" w:rsidRPr="00F974AA" w:rsidRDefault="008348CB" w:rsidP="00F974AA">
            <w:pPr>
              <w:pStyle w:val="ListParagraph"/>
              <w:ind w:left="270"/>
              <w:jc w:val="both"/>
            </w:pPr>
            <w:r>
              <w:t>No.</w:t>
            </w:r>
          </w:p>
        </w:tc>
        <w:tc>
          <w:tcPr>
            <w:tcW w:w="3320" w:type="dxa"/>
          </w:tcPr>
          <w:p w14:paraId="4A85C152" w14:textId="77777777" w:rsidR="008348CB" w:rsidRPr="00F974AA" w:rsidRDefault="008348CB" w:rsidP="00AE4DDB">
            <w:r>
              <w:t>Items</w:t>
            </w:r>
          </w:p>
        </w:tc>
        <w:tc>
          <w:tcPr>
            <w:tcW w:w="3304" w:type="dxa"/>
          </w:tcPr>
          <w:p w14:paraId="0856413B" w14:textId="77777777" w:rsidR="008348CB" w:rsidRPr="00F974AA" w:rsidRDefault="008348CB" w:rsidP="00AE4DDB">
            <w:r>
              <w:t>Translate</w:t>
            </w:r>
          </w:p>
        </w:tc>
        <w:tc>
          <w:tcPr>
            <w:tcW w:w="1844" w:type="dxa"/>
          </w:tcPr>
          <w:p w14:paraId="7011311F" w14:textId="77777777" w:rsidR="008348CB" w:rsidRDefault="008348CB" w:rsidP="00AE4DDB">
            <w:r>
              <w:t>Backward Translate</w:t>
            </w:r>
          </w:p>
        </w:tc>
      </w:tr>
      <w:tr w:rsidR="008348CB" w:rsidRPr="00F974AA" w14:paraId="1F936885" w14:textId="77777777" w:rsidTr="008348CB">
        <w:tc>
          <w:tcPr>
            <w:tcW w:w="1108" w:type="dxa"/>
          </w:tcPr>
          <w:p w14:paraId="4D6FC871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546973F6" w14:textId="77777777" w:rsidR="008348CB" w:rsidRPr="00F974AA" w:rsidRDefault="008348CB" w:rsidP="00AE4DDB">
            <w:r w:rsidRPr="00F974AA">
              <w:t>Vaccine safety data is often fabricated</w:t>
            </w:r>
            <w:bookmarkStart w:id="0" w:name="_GoBack"/>
            <w:bookmarkEnd w:id="0"/>
          </w:p>
        </w:tc>
        <w:tc>
          <w:tcPr>
            <w:tcW w:w="3304" w:type="dxa"/>
          </w:tcPr>
          <w:p w14:paraId="6C928732" w14:textId="5944C5E6" w:rsidR="008348CB" w:rsidRPr="00F974AA" w:rsidRDefault="008348CB" w:rsidP="00AE4DDB">
            <w:r>
              <w:t xml:space="preserve">Data </w:t>
            </w:r>
            <w:del w:id="1" w:author="Amelia Zein" w:date="2019-12-11T19:19:00Z">
              <w:r w:rsidDel="005D2159">
                <w:delText xml:space="preserve">keamanan </w:delText>
              </w:r>
            </w:del>
            <w:proofErr w:type="spellStart"/>
            <w:ins w:id="2" w:author="Amelia Zein" w:date="2019-12-11T19:19:00Z">
              <w:r w:rsidR="005D2159">
                <w:t>aman</w:t>
              </w:r>
              <w:proofErr w:type="spellEnd"/>
              <w:r w:rsidR="005D2159">
                <w:t>/</w:t>
              </w:r>
              <w:proofErr w:type="spellStart"/>
              <w:r w:rsidR="005D2159">
                <w:t>tidaknya</w:t>
              </w:r>
              <w:proofErr w:type="spellEnd"/>
              <w:r w:rsidR="005D2159">
                <w:t xml:space="preserve"> </w:t>
              </w:r>
            </w:ins>
            <w:proofErr w:type="spellStart"/>
            <w:r>
              <w:t>vaksin</w:t>
            </w:r>
            <w:proofErr w:type="spellEnd"/>
            <w:r>
              <w:t xml:space="preserve"> </w:t>
            </w:r>
            <w:proofErr w:type="spellStart"/>
            <w:r>
              <w:t>seringkali</w:t>
            </w:r>
            <w:proofErr w:type="spellEnd"/>
            <w:r>
              <w:t xml:space="preserve"> </w:t>
            </w:r>
            <w:del w:id="3" w:author="Amelia Zein" w:date="2019-12-11T19:19:00Z">
              <w:r w:rsidDel="005D2159">
                <w:delText>dibuat-buat</w:delText>
              </w:r>
            </w:del>
            <w:proofErr w:type="spellStart"/>
            <w:ins w:id="4" w:author="Amelia Zein" w:date="2019-12-11T19:19:00Z">
              <w:r w:rsidR="005D2159">
                <w:t>ditutupi</w:t>
              </w:r>
            </w:ins>
            <w:proofErr w:type="spellEnd"/>
          </w:p>
        </w:tc>
        <w:tc>
          <w:tcPr>
            <w:tcW w:w="1844" w:type="dxa"/>
          </w:tcPr>
          <w:p w14:paraId="4C597968" w14:textId="77777777" w:rsidR="008348CB" w:rsidRDefault="008348CB" w:rsidP="00AE4DDB"/>
        </w:tc>
      </w:tr>
      <w:tr w:rsidR="008348CB" w:rsidRPr="00F974AA" w14:paraId="3CD2E13B" w14:textId="77777777" w:rsidTr="008348CB">
        <w:tc>
          <w:tcPr>
            <w:tcW w:w="1108" w:type="dxa"/>
          </w:tcPr>
          <w:p w14:paraId="751D72B5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05C67308" w14:textId="77777777" w:rsidR="008348CB" w:rsidRPr="00F974AA" w:rsidRDefault="008348CB" w:rsidP="00AE4DDB">
            <w:r w:rsidRPr="00F974AA">
              <w:t>Immunizing children is harmful and this fact is covered up</w:t>
            </w:r>
          </w:p>
        </w:tc>
        <w:tc>
          <w:tcPr>
            <w:tcW w:w="3304" w:type="dxa"/>
          </w:tcPr>
          <w:p w14:paraId="2937B553" w14:textId="667CDB20" w:rsidR="008348CB" w:rsidRPr="00F974AA" w:rsidRDefault="008348CB" w:rsidP="00AE4DDB">
            <w:proofErr w:type="spellStart"/>
            <w:r>
              <w:t>Imunisasi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  <w:ins w:id="5" w:author="Amelia Zein" w:date="2019-12-11T19:19:00Z">
              <w:r w:rsidR="005D2159">
                <w:t xml:space="preserve"> </w:t>
              </w:r>
              <w:proofErr w:type="spellStart"/>
              <w:r w:rsidR="005D2159">
                <w:t>sesungguhnya</w:t>
              </w:r>
            </w:ins>
            <w:proofErr w:type="spellEnd"/>
            <w:r>
              <w:t xml:space="preserve"> </w:t>
            </w:r>
            <w:proofErr w:type="spellStart"/>
            <w:r>
              <w:t>berbahaya</w:t>
            </w:r>
            <w:proofErr w:type="spellEnd"/>
            <w:r>
              <w:t xml:space="preserve"> dan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ditutupi</w:t>
            </w:r>
            <w:proofErr w:type="spellEnd"/>
          </w:p>
        </w:tc>
        <w:tc>
          <w:tcPr>
            <w:tcW w:w="1844" w:type="dxa"/>
          </w:tcPr>
          <w:p w14:paraId="59340C90" w14:textId="77777777" w:rsidR="008348CB" w:rsidRDefault="008348CB" w:rsidP="00AE4DDB"/>
        </w:tc>
      </w:tr>
      <w:tr w:rsidR="008348CB" w:rsidRPr="00F974AA" w14:paraId="633AEA60" w14:textId="77777777" w:rsidTr="008348CB">
        <w:tc>
          <w:tcPr>
            <w:tcW w:w="1108" w:type="dxa"/>
          </w:tcPr>
          <w:p w14:paraId="01176403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796476D1" w14:textId="77777777" w:rsidR="008348CB" w:rsidRPr="00F974AA" w:rsidRDefault="008348CB" w:rsidP="00AE4DDB">
            <w:r w:rsidRPr="00F974AA">
              <w:t>Pharmaceutical companies cover up the dangers of vaccines</w:t>
            </w:r>
          </w:p>
        </w:tc>
        <w:tc>
          <w:tcPr>
            <w:tcW w:w="3304" w:type="dxa"/>
          </w:tcPr>
          <w:p w14:paraId="1E2F24D1" w14:textId="603BCCCB" w:rsidR="008348CB" w:rsidRPr="00F974AA" w:rsidRDefault="008348CB" w:rsidP="00AE4DDB">
            <w:r>
              <w:t xml:space="preserve">Perusahaan </w:t>
            </w:r>
            <w:proofErr w:type="spellStart"/>
            <w:r>
              <w:t>farmasi</w:t>
            </w:r>
            <w:proofErr w:type="spellEnd"/>
            <w:ins w:id="6" w:author="Amelia Zein" w:date="2019-12-11T19:19:00Z">
              <w:r w:rsidR="005D2159">
                <w:t xml:space="preserve"> </w:t>
              </w:r>
              <w:proofErr w:type="spellStart"/>
              <w:r w:rsidR="005D2159">
                <w:t>sengaja</w:t>
              </w:r>
            </w:ins>
            <w:proofErr w:type="spellEnd"/>
            <w:r>
              <w:t xml:space="preserve"> </w:t>
            </w:r>
            <w:proofErr w:type="spellStart"/>
            <w:r>
              <w:t>menutupi</w:t>
            </w:r>
            <w:proofErr w:type="spellEnd"/>
            <w:r>
              <w:t xml:space="preserve"> </w:t>
            </w:r>
            <w:proofErr w:type="spellStart"/>
            <w:r>
              <w:t>bahaya</w:t>
            </w:r>
            <w:proofErr w:type="spellEnd"/>
            <w:r>
              <w:t xml:space="preserve"> </w:t>
            </w:r>
            <w:proofErr w:type="spellStart"/>
            <w:r>
              <w:t>vaksin</w:t>
            </w:r>
            <w:proofErr w:type="spellEnd"/>
          </w:p>
        </w:tc>
        <w:tc>
          <w:tcPr>
            <w:tcW w:w="1844" w:type="dxa"/>
          </w:tcPr>
          <w:p w14:paraId="11A432BB" w14:textId="77777777" w:rsidR="008348CB" w:rsidRDefault="008348CB" w:rsidP="00AE4DDB"/>
        </w:tc>
      </w:tr>
      <w:tr w:rsidR="008348CB" w:rsidRPr="00F974AA" w14:paraId="0165F2FB" w14:textId="77777777" w:rsidTr="008348CB">
        <w:tc>
          <w:tcPr>
            <w:tcW w:w="1108" w:type="dxa"/>
          </w:tcPr>
          <w:p w14:paraId="663E58C9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00E11727" w14:textId="77777777" w:rsidR="008348CB" w:rsidRPr="00F974AA" w:rsidRDefault="008348CB" w:rsidP="00AE4DDB">
            <w:r w:rsidRPr="00F974AA">
              <w:t>People are deceived about vaccine efficacy</w:t>
            </w:r>
          </w:p>
        </w:tc>
        <w:tc>
          <w:tcPr>
            <w:tcW w:w="3304" w:type="dxa"/>
          </w:tcPr>
          <w:p w14:paraId="5641D782" w14:textId="77777777" w:rsidR="008348CB" w:rsidRPr="00F974AA" w:rsidRDefault="008348CB" w:rsidP="00AE4DDB">
            <w:r>
              <w:t xml:space="preserve">Orang-orang </w:t>
            </w:r>
            <w:proofErr w:type="spellStart"/>
            <w:r>
              <w:t>tertipu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kemanjuran</w:t>
            </w:r>
            <w:proofErr w:type="spellEnd"/>
            <w:r>
              <w:t xml:space="preserve"> </w:t>
            </w:r>
            <w:proofErr w:type="spellStart"/>
            <w:r>
              <w:t>vaksin</w:t>
            </w:r>
            <w:proofErr w:type="spellEnd"/>
          </w:p>
        </w:tc>
        <w:tc>
          <w:tcPr>
            <w:tcW w:w="1844" w:type="dxa"/>
          </w:tcPr>
          <w:p w14:paraId="36F573BD" w14:textId="77777777" w:rsidR="008348CB" w:rsidRDefault="008348CB" w:rsidP="00AE4DDB"/>
        </w:tc>
      </w:tr>
      <w:tr w:rsidR="008348CB" w:rsidRPr="00F974AA" w14:paraId="75D9D76E" w14:textId="77777777" w:rsidTr="008348CB">
        <w:tc>
          <w:tcPr>
            <w:tcW w:w="1108" w:type="dxa"/>
          </w:tcPr>
          <w:p w14:paraId="3F272814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5C395724" w14:textId="77777777" w:rsidR="008348CB" w:rsidRPr="00F974AA" w:rsidRDefault="008348CB" w:rsidP="00AE4DDB">
            <w:r w:rsidRPr="00F974AA">
              <w:t>Vaccine efficacy data is often fabricated</w:t>
            </w:r>
          </w:p>
        </w:tc>
        <w:tc>
          <w:tcPr>
            <w:tcW w:w="3304" w:type="dxa"/>
          </w:tcPr>
          <w:p w14:paraId="1ED0D726" w14:textId="67F5574E" w:rsidR="008348CB" w:rsidRPr="00F974AA" w:rsidRDefault="008348CB" w:rsidP="00AE4DDB">
            <w:r>
              <w:t xml:space="preserve">Data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del w:id="7" w:author="Amelia Zein" w:date="2019-12-11T19:19:00Z">
              <w:r w:rsidDel="005D2159">
                <w:delText xml:space="preserve">efikasi </w:delText>
              </w:r>
            </w:del>
            <w:proofErr w:type="spellStart"/>
            <w:ins w:id="8" w:author="Amelia Zein" w:date="2019-12-11T19:19:00Z">
              <w:r w:rsidR="005D2159">
                <w:t>ke</w:t>
              </w:r>
            </w:ins>
            <w:ins w:id="9" w:author="Amelia Zein" w:date="2019-12-11T19:20:00Z">
              <w:r w:rsidR="005D2159">
                <w:t>manjuran</w:t>
              </w:r>
            </w:ins>
            <w:proofErr w:type="spellEnd"/>
            <w:ins w:id="10" w:author="Amelia Zein" w:date="2019-12-11T19:19:00Z">
              <w:r w:rsidR="005D2159">
                <w:t xml:space="preserve"> </w:t>
              </w:r>
            </w:ins>
            <w:proofErr w:type="spellStart"/>
            <w:r>
              <w:t>vaksin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dibuat-buat</w:t>
            </w:r>
            <w:proofErr w:type="spellEnd"/>
          </w:p>
        </w:tc>
        <w:tc>
          <w:tcPr>
            <w:tcW w:w="1844" w:type="dxa"/>
          </w:tcPr>
          <w:p w14:paraId="4CDA82D4" w14:textId="77777777" w:rsidR="008348CB" w:rsidRDefault="008348CB" w:rsidP="00AE4DDB"/>
        </w:tc>
      </w:tr>
      <w:tr w:rsidR="008348CB" w:rsidRPr="00F974AA" w14:paraId="16D9E4BC" w14:textId="77777777" w:rsidTr="008348CB">
        <w:tc>
          <w:tcPr>
            <w:tcW w:w="1108" w:type="dxa"/>
          </w:tcPr>
          <w:p w14:paraId="412A7DB0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1624A3FA" w14:textId="77777777" w:rsidR="008348CB" w:rsidRPr="00F974AA" w:rsidRDefault="008348CB" w:rsidP="00AE4DDB">
            <w:r w:rsidRPr="00F974AA">
              <w:t>People are deceived about vaccine safety</w:t>
            </w:r>
          </w:p>
        </w:tc>
        <w:tc>
          <w:tcPr>
            <w:tcW w:w="3304" w:type="dxa"/>
          </w:tcPr>
          <w:p w14:paraId="16B37BE6" w14:textId="3FC9FC2C" w:rsidR="008348CB" w:rsidRPr="00F974AA" w:rsidRDefault="008348CB" w:rsidP="00AE4DDB">
            <w:r>
              <w:t xml:space="preserve">Orang-orang </w:t>
            </w:r>
            <w:proofErr w:type="spellStart"/>
            <w:r>
              <w:t>tertipu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ins w:id="11" w:author="Amelia Zein" w:date="2019-12-11T19:20:00Z">
              <w:r w:rsidR="005D2159">
                <w:t>klaim</w:t>
              </w:r>
              <w:proofErr w:type="spellEnd"/>
              <w:r w:rsidR="005D2159">
                <w:t xml:space="preserve"> </w:t>
              </w:r>
            </w:ins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vaksin</w:t>
            </w:r>
            <w:proofErr w:type="spellEnd"/>
          </w:p>
        </w:tc>
        <w:tc>
          <w:tcPr>
            <w:tcW w:w="1844" w:type="dxa"/>
          </w:tcPr>
          <w:p w14:paraId="7EA4E45E" w14:textId="77777777" w:rsidR="008348CB" w:rsidRDefault="008348CB" w:rsidP="00AE4DDB"/>
        </w:tc>
      </w:tr>
      <w:tr w:rsidR="008348CB" w14:paraId="7A6D4849" w14:textId="77777777" w:rsidTr="008348CB">
        <w:tc>
          <w:tcPr>
            <w:tcW w:w="1108" w:type="dxa"/>
          </w:tcPr>
          <w:p w14:paraId="4028BA11" w14:textId="77777777" w:rsidR="008348CB" w:rsidRPr="00F974AA" w:rsidRDefault="008348CB" w:rsidP="00F97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20" w:type="dxa"/>
          </w:tcPr>
          <w:p w14:paraId="7576F9BC" w14:textId="77777777" w:rsidR="008348CB" w:rsidRDefault="008348CB" w:rsidP="00AE4DDB">
            <w:r w:rsidRPr="00F974AA">
              <w:t>The government is trying to cover up the link between vaccines and autism.</w:t>
            </w:r>
          </w:p>
        </w:tc>
        <w:tc>
          <w:tcPr>
            <w:tcW w:w="3304" w:type="dxa"/>
          </w:tcPr>
          <w:p w14:paraId="7057A026" w14:textId="148E1C09" w:rsidR="008348CB" w:rsidRPr="00F974AA" w:rsidRDefault="008348CB" w:rsidP="00AE4DDB"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berusaha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ins w:id="12" w:author="Amelia Zein" w:date="2019-12-11T19:21:00Z">
              <w:r w:rsidR="005D2159">
                <w:t>-nutup</w:t>
              </w:r>
            </w:ins>
            <w:r>
              <w:t>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vaksin</w:t>
            </w:r>
            <w:proofErr w:type="spellEnd"/>
            <w:r>
              <w:t xml:space="preserve"> dan </w:t>
            </w:r>
            <w:proofErr w:type="spellStart"/>
            <w:r>
              <w:t>autisme</w:t>
            </w:r>
            <w:proofErr w:type="spellEnd"/>
          </w:p>
        </w:tc>
        <w:tc>
          <w:tcPr>
            <w:tcW w:w="1844" w:type="dxa"/>
          </w:tcPr>
          <w:p w14:paraId="6CA7BF92" w14:textId="77777777" w:rsidR="008348CB" w:rsidRDefault="008348CB" w:rsidP="00AE4DDB"/>
        </w:tc>
      </w:tr>
      <w:tr w:rsidR="005D2159" w14:paraId="058008E7" w14:textId="77777777" w:rsidTr="008348CB">
        <w:trPr>
          <w:ins w:id="13" w:author="Amelia Zein" w:date="2019-12-11T19:20:00Z"/>
        </w:trPr>
        <w:tc>
          <w:tcPr>
            <w:tcW w:w="1108" w:type="dxa"/>
          </w:tcPr>
          <w:p w14:paraId="30DDB97E" w14:textId="77777777" w:rsidR="005D2159" w:rsidRPr="00F974AA" w:rsidRDefault="005D2159" w:rsidP="00F974AA">
            <w:pPr>
              <w:pStyle w:val="ListParagraph"/>
              <w:numPr>
                <w:ilvl w:val="0"/>
                <w:numId w:val="1"/>
              </w:numPr>
              <w:rPr>
                <w:ins w:id="14" w:author="Amelia Zein" w:date="2019-12-11T19:20:00Z"/>
              </w:rPr>
            </w:pPr>
          </w:p>
        </w:tc>
        <w:tc>
          <w:tcPr>
            <w:tcW w:w="3320" w:type="dxa"/>
          </w:tcPr>
          <w:p w14:paraId="4521F170" w14:textId="77777777" w:rsidR="005D2159" w:rsidRPr="00F974AA" w:rsidRDefault="005D2159" w:rsidP="00AE4DDB">
            <w:pPr>
              <w:rPr>
                <w:ins w:id="15" w:author="Amelia Zein" w:date="2019-12-11T19:20:00Z"/>
              </w:rPr>
            </w:pPr>
          </w:p>
        </w:tc>
        <w:tc>
          <w:tcPr>
            <w:tcW w:w="3304" w:type="dxa"/>
          </w:tcPr>
          <w:p w14:paraId="42382749" w14:textId="21001824" w:rsidR="005D2159" w:rsidRDefault="005D2159" w:rsidP="00AE4DDB">
            <w:pPr>
              <w:rPr>
                <w:ins w:id="16" w:author="Amelia Zein" w:date="2019-12-11T19:20:00Z"/>
              </w:rPr>
            </w:pPr>
            <w:commentRangeStart w:id="17"/>
            <w:ins w:id="18" w:author="Amelia Zein" w:date="2019-12-11T19:20:00Z">
              <w:r>
                <w:t xml:space="preserve">Program </w:t>
              </w:r>
              <w:proofErr w:type="spellStart"/>
              <w:r>
                <w:t>vaksinasi</w:t>
              </w:r>
              <w:proofErr w:type="spellEnd"/>
              <w:r>
                <w:t xml:space="preserve"> yang </w:t>
              </w:r>
              <w:proofErr w:type="spellStart"/>
              <w:r>
                <w:t>diselenggarakan</w:t>
              </w:r>
              <w:proofErr w:type="spellEnd"/>
              <w:r>
                <w:t xml:space="preserve"> </w:t>
              </w:r>
              <w:proofErr w:type="spellStart"/>
              <w:r>
                <w:t>pemerintah</w:t>
              </w:r>
              <w:proofErr w:type="spellEnd"/>
              <w:r>
                <w:t xml:space="preserve"> </w:t>
              </w:r>
              <w:proofErr w:type="spellStart"/>
              <w:r>
                <w:t>merupakan</w:t>
              </w:r>
              <w:proofErr w:type="spellEnd"/>
              <w:r>
                <w:t xml:space="preserve"> agenda </w:t>
              </w:r>
              <w:proofErr w:type="spellStart"/>
              <w:r>
                <w:t>terselubung</w:t>
              </w:r>
              <w:proofErr w:type="spellEnd"/>
              <w:r>
                <w:t xml:space="preserve"> orang-orang </w:t>
              </w:r>
              <w:proofErr w:type="spellStart"/>
              <w:r>
                <w:t>Yahudi</w:t>
              </w:r>
            </w:ins>
            <w:commentRangeEnd w:id="17"/>
            <w:proofErr w:type="spellEnd"/>
            <w:ins w:id="19" w:author="Amelia Zein" w:date="2019-12-11T19:21:00Z">
              <w:r w:rsidR="003C3F46">
                <w:rPr>
                  <w:rStyle w:val="CommentReference"/>
                </w:rPr>
                <w:commentReference w:id="17"/>
              </w:r>
            </w:ins>
          </w:p>
        </w:tc>
        <w:tc>
          <w:tcPr>
            <w:tcW w:w="1844" w:type="dxa"/>
          </w:tcPr>
          <w:p w14:paraId="7F47EDF0" w14:textId="77777777" w:rsidR="005D2159" w:rsidRDefault="005D2159" w:rsidP="00AE4DDB">
            <w:pPr>
              <w:rPr>
                <w:ins w:id="20" w:author="Amelia Zein" w:date="2019-12-11T19:20:00Z"/>
              </w:rPr>
            </w:pPr>
          </w:p>
        </w:tc>
      </w:tr>
    </w:tbl>
    <w:p w14:paraId="4D7B0949" w14:textId="77777777" w:rsidR="00032DF8" w:rsidRDefault="00032DF8" w:rsidP="00F974AA"/>
    <w:sectPr w:rsidR="00032DF8" w:rsidSect="0003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Amelia Zein" w:date="2019-12-11T19:21:00Z" w:initials="AZ">
    <w:p w14:paraId="731FCE03" w14:textId="31E72BDA" w:rsidR="003C3F46" w:rsidRDefault="003C3F46">
      <w:pPr>
        <w:pStyle w:val="CommentText"/>
      </w:pPr>
      <w:r>
        <w:rPr>
          <w:rStyle w:val="CommentReference"/>
        </w:rPr>
        <w:annotationRef/>
      </w:r>
      <w:proofErr w:type="spellStart"/>
      <w:r>
        <w:t>Tambahi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aitem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Fir…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1FCE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1FCE03" w16cid:durableId="219BC0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CC5"/>
    <w:multiLevelType w:val="hybridMultilevel"/>
    <w:tmpl w:val="8980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elia Zein">
    <w15:presenceInfo w15:providerId="None" w15:userId="Amelia Z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F974AA"/>
    <w:rsid w:val="00032DF8"/>
    <w:rsid w:val="0034506A"/>
    <w:rsid w:val="003C3F46"/>
    <w:rsid w:val="004C5B6B"/>
    <w:rsid w:val="005D2159"/>
    <w:rsid w:val="008348CB"/>
    <w:rsid w:val="00882450"/>
    <w:rsid w:val="008F7B05"/>
    <w:rsid w:val="00F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3585"/>
  <w15:docId w15:val="{624164AF-E1E9-43A4-8A70-DDAF6C67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F8"/>
  </w:style>
  <w:style w:type="paragraph" w:styleId="Heading1">
    <w:name w:val="heading 1"/>
    <w:basedOn w:val="Normal"/>
    <w:next w:val="Normal"/>
    <w:link w:val="Heading1Char"/>
    <w:uiPriority w:val="9"/>
    <w:qFormat/>
    <w:rsid w:val="0034506A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color w:val="0D0D0D" w:themeColor="text1" w:themeTint="F2"/>
      <w:sz w:val="24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6A"/>
    <w:rPr>
      <w:rFonts w:ascii="Times New Roman" w:eastAsia="Times New Roman" w:hAnsi="Times New Roman" w:cs="Times New Roman"/>
      <w:b/>
      <w:bCs/>
      <w:color w:val="0D0D0D" w:themeColor="text1" w:themeTint="F2"/>
      <w:sz w:val="24"/>
      <w:szCs w:val="28"/>
      <w:lang w:bidi="en-US"/>
    </w:rPr>
  </w:style>
  <w:style w:type="table" w:styleId="TableGrid">
    <w:name w:val="Table Grid"/>
    <w:basedOn w:val="TableNormal"/>
    <w:uiPriority w:val="59"/>
    <w:rsid w:val="00F97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74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3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F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Amelia Zein</cp:lastModifiedBy>
  <cp:revision>4</cp:revision>
  <dcterms:created xsi:type="dcterms:W3CDTF">2019-10-28T07:01:00Z</dcterms:created>
  <dcterms:modified xsi:type="dcterms:W3CDTF">2019-12-11T12:21:00Z</dcterms:modified>
</cp:coreProperties>
</file>