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A2D50" w14:textId="77777777" w:rsidR="0061744E" w:rsidRDefault="00155D23">
      <w:pPr>
        <w:spacing w:line="360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BLUEPRINT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ALAT UKUR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INTERGROUP SYM</w:t>
      </w:r>
      <w:bookmarkStart w:id="0" w:name="_GoBack"/>
      <w:bookmarkEnd w:id="0"/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BOLIC THREAT </w:t>
      </w:r>
    </w:p>
    <w:tbl>
      <w:tblPr>
        <w:tblStyle w:val="TableGrid"/>
        <w:tblW w:w="14174" w:type="dxa"/>
        <w:tblLayout w:type="fixed"/>
        <w:tblLook w:val="04A0" w:firstRow="1" w:lastRow="0" w:firstColumn="1" w:lastColumn="0" w:noHBand="0" w:noVBand="1"/>
      </w:tblPr>
      <w:tblGrid>
        <w:gridCol w:w="1894"/>
        <w:gridCol w:w="3858"/>
        <w:gridCol w:w="2931"/>
        <w:gridCol w:w="2758"/>
        <w:gridCol w:w="2733"/>
      </w:tblGrid>
      <w:tr w:rsidR="0061744E" w14:paraId="30905B09" w14:textId="77777777">
        <w:tc>
          <w:tcPr>
            <w:tcW w:w="1894" w:type="dxa"/>
          </w:tcPr>
          <w:p w14:paraId="65392569" w14:textId="77777777" w:rsidR="0061744E" w:rsidRDefault="00155D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Dimensi</w:t>
            </w:r>
            <w:proofErr w:type="spellEnd"/>
          </w:p>
        </w:tc>
        <w:tc>
          <w:tcPr>
            <w:tcW w:w="3858" w:type="dxa"/>
          </w:tcPr>
          <w:p w14:paraId="5C5D14B2" w14:textId="77777777" w:rsidR="0061744E" w:rsidRDefault="00155D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Definisi</w:t>
            </w:r>
            <w:proofErr w:type="spellEnd"/>
          </w:p>
        </w:tc>
        <w:tc>
          <w:tcPr>
            <w:tcW w:w="2931" w:type="dxa"/>
          </w:tcPr>
          <w:p w14:paraId="79EFCB8D" w14:textId="77777777" w:rsidR="0061744E" w:rsidRDefault="00155D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</w:p>
        </w:tc>
        <w:tc>
          <w:tcPr>
            <w:tcW w:w="2758" w:type="dxa"/>
          </w:tcPr>
          <w:p w14:paraId="7F60C6B9" w14:textId="77777777" w:rsidR="0061744E" w:rsidRDefault="00155D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commentRangeStart w:id="1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Item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Negative</w:t>
            </w:r>
            <w:commentRangeEnd w:id="1"/>
            <w:r w:rsidR="00031E73">
              <w:rPr>
                <w:rStyle w:val="CommentReference"/>
              </w:rPr>
              <w:commentReference w:id="1"/>
            </w:r>
          </w:p>
        </w:tc>
        <w:tc>
          <w:tcPr>
            <w:tcW w:w="2733" w:type="dxa"/>
          </w:tcPr>
          <w:p w14:paraId="3EB493A1" w14:textId="77777777" w:rsidR="0061744E" w:rsidRDefault="00155D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Item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Positive</w:t>
            </w:r>
          </w:p>
        </w:tc>
      </w:tr>
      <w:tr w:rsidR="0061744E" w14:paraId="4EAF733C" w14:textId="77777777">
        <w:tc>
          <w:tcPr>
            <w:tcW w:w="1894" w:type="dxa"/>
          </w:tcPr>
          <w:p w14:paraId="2D01300D" w14:textId="77777777" w:rsidR="0061744E" w:rsidRDefault="00155D2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Cognitive Response</w:t>
            </w:r>
          </w:p>
        </w:tc>
        <w:tc>
          <w:tcPr>
            <w:tcW w:w="3858" w:type="dxa"/>
          </w:tcPr>
          <w:p w14:paraId="219D3D03" w14:textId="77777777" w:rsidR="0061744E" w:rsidRDefault="00155D2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Respon yang diberikan ketika ancaman datang yang berakibat pada perubahan persepsi terhadap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out-group </w:t>
            </w:r>
          </w:p>
        </w:tc>
        <w:tc>
          <w:tcPr>
            <w:tcW w:w="2931" w:type="dxa"/>
          </w:tcPr>
          <w:p w14:paraId="283A7136" w14:textId="77777777" w:rsidR="0061744E" w:rsidRDefault="00155D2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-Individu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merasa bahwa kelompoknya dapat melakukan tindakan dehumanisasi terhadap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out-group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mengancam nilai-nilai kelompok.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6515E547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474D9990" w14:textId="77777777" w:rsidR="00031E73" w:rsidRDefault="00155D23">
            <w:pPr>
              <w:spacing w:before="240" w:after="0" w:line="360" w:lineRule="auto"/>
              <w:jc w:val="both"/>
              <w:rPr>
                <w:ins w:id="2" w:author="Amelia Zein" w:date="2019-11-28T12:41:00Z"/>
                <w:rFonts w:ascii="Times New Roman" w:hAnsi="Times New Roman" w:cs="Times New Roman"/>
                <w:sz w:val="24"/>
                <w:szCs w:val="24"/>
              </w:rPr>
            </w:pPr>
            <w:del w:id="3" w:author="Amelia Zein" w:date="2019-11-28T12:41:00Z">
              <w:r w:rsidDel="00031E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Kelompok Yahudi adalah sarana untuk berjihad sehingga layak untuk diperangi  </w:delText>
              </w:r>
            </w:del>
          </w:p>
          <w:p w14:paraId="37EED68C" w14:textId="6080C68B" w:rsidR="00031E73" w:rsidRPr="00031E73" w:rsidRDefault="00031E7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  <w:rPrChange w:id="4" w:author="Amelia Zein" w:date="2019-11-28T12:4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spellStart"/>
            <w:ins w:id="5" w:author="Amelia Zein" w:date="2019-11-28T12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Memerangi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kaum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Yahudi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sama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dengan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berjihad</w:t>
              </w:r>
            </w:ins>
            <w:proofErr w:type="spellEnd"/>
          </w:p>
          <w:p w14:paraId="56D5BC79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60AC57C1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4E" w14:paraId="6C0D0066" w14:textId="77777777">
        <w:tc>
          <w:tcPr>
            <w:tcW w:w="1894" w:type="dxa"/>
          </w:tcPr>
          <w:p w14:paraId="3BE4A2C2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D44BDC6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613131D7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3751E7F0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C3BAC11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7844E5C2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062F3EAA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D83A48C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1E4C6FD2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3858" w:type="dxa"/>
          </w:tcPr>
          <w:p w14:paraId="756A8069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11CD3408" w14:textId="77777777" w:rsidR="0061744E" w:rsidRDefault="00155D2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-Individu menilai bahwa semua anggota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out-group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pasti memiliki pandangan yang sama</w:t>
            </w:r>
          </w:p>
          <w:p w14:paraId="0851E25D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758" w:type="dxa"/>
          </w:tcPr>
          <w:p w14:paraId="002C7C72" w14:textId="3A53AFA4" w:rsidR="0061744E" w:rsidRDefault="00155D23">
            <w:pPr>
              <w:spacing w:before="240" w:after="0" w:line="360" w:lineRule="auto"/>
              <w:jc w:val="both"/>
              <w:rPr>
                <w:ins w:id="6" w:author="Amelia Zein" w:date="2019-11-28T12:41:00Z"/>
                <w:rFonts w:ascii="Times New Roman" w:hAnsi="Times New Roman" w:cs="Times New Roman"/>
                <w:sz w:val="24"/>
                <w:szCs w:val="24"/>
              </w:rPr>
            </w:pPr>
            <w:del w:id="7" w:author="Amelia Zein" w:date="2019-11-28T12:41:00Z">
              <w:r w:rsidDel="00031E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Semua orang Yahudi tidak mendukung kemerdekaan Palestina </w:delText>
              </w:r>
            </w:del>
          </w:p>
          <w:p w14:paraId="4865B9E4" w14:textId="2543EFCF" w:rsidR="00031E73" w:rsidRPr="00031E73" w:rsidRDefault="00031E7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  <w:rPrChange w:id="8" w:author="Amelia Zein" w:date="2019-11-28T12:4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spellStart"/>
            <w:ins w:id="9" w:author="Amelia Zein" w:date="2019-11-28T12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Tidak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ada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satupun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orang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Yahudi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menginginkan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kemerdekaan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Palestina</w:t>
              </w:r>
            </w:ins>
            <w:proofErr w:type="spellEnd"/>
          </w:p>
        </w:tc>
        <w:tc>
          <w:tcPr>
            <w:tcW w:w="2733" w:type="dxa"/>
          </w:tcPr>
          <w:p w14:paraId="01992AD6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4E" w14:paraId="7794177E" w14:textId="77777777">
        <w:tc>
          <w:tcPr>
            <w:tcW w:w="1894" w:type="dxa"/>
          </w:tcPr>
          <w:p w14:paraId="49D52CC9" w14:textId="77777777" w:rsidR="0061744E" w:rsidRDefault="00155D2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Emotional Responses </w:t>
            </w:r>
          </w:p>
        </w:tc>
        <w:tc>
          <w:tcPr>
            <w:tcW w:w="3858" w:type="dxa"/>
          </w:tcPr>
          <w:p w14:paraId="1223F769" w14:textId="77777777" w:rsidR="0061744E" w:rsidRDefault="00155D2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Respon emosional yang muncul ketika anggota kelompok mempersepsikan adanya ancaman dari luar. </w:t>
            </w:r>
          </w:p>
        </w:tc>
        <w:tc>
          <w:tcPr>
            <w:tcW w:w="2931" w:type="dxa"/>
          </w:tcPr>
          <w:p w14:paraId="08D72933" w14:textId="77777777" w:rsidR="0061744E" w:rsidRDefault="00155D2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-Individu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meningkatkan empati terhadap anggota kelompoknya sendiri. </w:t>
            </w:r>
          </w:p>
          <w:p w14:paraId="415449E4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59A38ACA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2AA57C3A" w14:textId="751FFC98" w:rsidR="0061744E" w:rsidRDefault="00155D23">
            <w:pPr>
              <w:spacing w:before="240" w:after="0" w:line="360" w:lineRule="auto"/>
              <w:jc w:val="both"/>
              <w:rPr>
                <w:ins w:id="10" w:author="Amelia Zein" w:date="2019-11-28T12:42:00Z"/>
                <w:rFonts w:ascii="Times New Roman" w:hAnsi="Times New Roman" w:cs="Times New Roman"/>
                <w:sz w:val="24"/>
                <w:szCs w:val="24"/>
              </w:rPr>
            </w:pPr>
            <w:del w:id="11" w:author="Amelia Zein" w:date="2019-11-28T12:42:00Z">
              <w:r w:rsidDel="00031E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Sesama </w:delText>
              </w:r>
              <w:r w:rsidDel="00031E73">
                <w:rPr>
                  <w:rFonts w:ascii="Times New Roman" w:hAnsi="Times New Roman" w:cs="Times New Roman"/>
                  <w:sz w:val="24"/>
                  <w:szCs w:val="24"/>
                </w:rPr>
                <w:delText>umat Islam di seluruh dunia harus saling membela ketika ada Yahudi menyerang Palestina</w:delText>
              </w:r>
              <w:r w:rsidDel="00031E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  <w:p w14:paraId="721054DA" w14:textId="17FB97DE" w:rsidR="00031E73" w:rsidRPr="00031E73" w:rsidRDefault="00031E7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  <w:rPrChange w:id="12" w:author="Amelia Zein" w:date="2019-11-28T12:4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spellStart"/>
            <w:ins w:id="13" w:author="Amelia Zein" w:date="2019-11-28T12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Seluruh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individu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mengaku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beragama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Islam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seharusnya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commentRangeStart w:id="14"/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merasa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sedih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tersinggung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commentRangeEnd w:id="14"/>
            <w:ins w:id="15" w:author="Amelia Zein" w:date="2019-11-28T12:43:00Z">
              <w:r>
                <w:rPr>
                  <w:rStyle w:val="CommentReference"/>
                </w:rPr>
                <w:commentReference w:id="14"/>
              </w:r>
            </w:ins>
            <w:proofErr w:type="spellStart"/>
            <w:ins w:id="16" w:author="Amelia Zein" w:date="2019-11-28T12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ketika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orang-orang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Yahudi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menyerang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warga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Palestina</w:t>
              </w:r>
            </w:ins>
            <w:proofErr w:type="spellEnd"/>
          </w:p>
        </w:tc>
      </w:tr>
      <w:tr w:rsidR="0061744E" w14:paraId="1E030A39" w14:textId="77777777">
        <w:tc>
          <w:tcPr>
            <w:tcW w:w="1894" w:type="dxa"/>
          </w:tcPr>
          <w:p w14:paraId="075636FC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858" w:type="dxa"/>
          </w:tcPr>
          <w:p w14:paraId="11881EEB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2E16C7C8" w14:textId="77777777" w:rsidR="0061744E" w:rsidRDefault="00155D23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Individu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menikmati ketika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out-group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mengalami kejadian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buruk</w:t>
            </w:r>
          </w:p>
        </w:tc>
        <w:tc>
          <w:tcPr>
            <w:tcW w:w="2758" w:type="dxa"/>
          </w:tcPr>
          <w:p w14:paraId="3AFB1627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DAF7B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4F91EF4E" w14:textId="785A3ED7" w:rsidR="0061744E" w:rsidRDefault="00155D23">
            <w:pPr>
              <w:spacing w:before="240" w:after="0" w:line="360" w:lineRule="auto"/>
              <w:jc w:val="both"/>
              <w:rPr>
                <w:ins w:id="17" w:author="Amelia Zein" w:date="2019-11-28T12:43:00Z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Tindakan Hitler untuk memusnahkan sebagian orang Yahudi adalah </w:t>
            </w:r>
            <w:del w:id="18" w:author="Amelia Zein" w:date="2019-11-28T13:12:00Z">
              <w:r w:rsidDel="00C37AFF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 xml:space="preserve">tindakan </w:delText>
              </w:r>
            </w:del>
            <w:proofErr w:type="spellStart"/>
            <w:ins w:id="19" w:author="Amelia Zein" w:date="2019-11-28T13:12:00Z">
              <w:r w:rsidR="00C37AF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keputusan</w:t>
              </w:r>
              <w:proofErr w:type="spellEnd"/>
              <w:r w:rsidR="00C37AFF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>yang tepat</w:t>
            </w:r>
          </w:p>
          <w:p w14:paraId="24CAB466" w14:textId="77777777" w:rsidR="00031E73" w:rsidRDefault="00031E7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65336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4E" w14:paraId="38AE2E87" w14:textId="77777777">
        <w:tc>
          <w:tcPr>
            <w:tcW w:w="1894" w:type="dxa"/>
          </w:tcPr>
          <w:p w14:paraId="75ABEABF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858" w:type="dxa"/>
          </w:tcPr>
          <w:p w14:paraId="5F598A82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09239770" w14:textId="77777777" w:rsidR="0061744E" w:rsidRDefault="00155D23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Individu mengalami kecemasan terhadap ancaman yang dilakukan oleh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out-group </w:t>
            </w:r>
          </w:p>
        </w:tc>
        <w:tc>
          <w:tcPr>
            <w:tcW w:w="2758" w:type="dxa"/>
          </w:tcPr>
          <w:p w14:paraId="357560FB" w14:textId="3118D053" w:rsidR="0061744E" w:rsidRDefault="00155D2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Yahudi merusak akidah umat</w:t>
            </w:r>
            <w:ins w:id="20" w:author="Amelia Zein" w:date="2019-11-28T13:12:00Z">
              <w:r w:rsidR="00C37AF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Islam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melalui </w:t>
            </w:r>
            <w:proofErr w:type="spellStart"/>
            <w:ins w:id="21" w:author="Amelia Zein" w:date="2019-11-28T13:12:00Z">
              <w:r w:rsidR="00C37AF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penyebaran</w:t>
              </w:r>
              <w:proofErr w:type="spellEnd"/>
              <w:r w:rsidR="00C37AF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C37AF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paham</w:t>
              </w:r>
              <w:proofErr w:type="spellEnd"/>
              <w:r w:rsidR="00C37AF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liberalisme dan sekulerisme </w:t>
            </w:r>
          </w:p>
        </w:tc>
        <w:tc>
          <w:tcPr>
            <w:tcW w:w="2733" w:type="dxa"/>
          </w:tcPr>
          <w:p w14:paraId="731646FC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4E" w14:paraId="69859D6D" w14:textId="77777777">
        <w:tc>
          <w:tcPr>
            <w:tcW w:w="1894" w:type="dxa"/>
          </w:tcPr>
          <w:p w14:paraId="0D3BC9FC" w14:textId="77777777" w:rsidR="0061744E" w:rsidRDefault="00155D2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Behavioral Responses </w:t>
            </w:r>
          </w:p>
        </w:tc>
        <w:tc>
          <w:tcPr>
            <w:tcW w:w="3858" w:type="dxa"/>
          </w:tcPr>
          <w:p w14:paraId="49C09353" w14:textId="77777777" w:rsidR="0061744E" w:rsidRDefault="00155D2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Perilaku yang muncul ketika anggota kelompok mempersepsikan adanya ancaman dari luar  </w:t>
            </w:r>
          </w:p>
        </w:tc>
        <w:tc>
          <w:tcPr>
            <w:tcW w:w="2931" w:type="dxa"/>
          </w:tcPr>
          <w:p w14:paraId="7BE0BBA1" w14:textId="77777777" w:rsidR="0061744E" w:rsidRDefault="00155D2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-Individu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menolak untuk mengonsumsi produk yang dibuat oleh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out-group </w:t>
            </w:r>
          </w:p>
        </w:tc>
        <w:tc>
          <w:tcPr>
            <w:tcW w:w="2758" w:type="dxa"/>
          </w:tcPr>
          <w:p w14:paraId="3E55A436" w14:textId="77777777" w:rsidR="0061744E" w:rsidRDefault="00155D23">
            <w:pPr>
              <w:spacing w:before="240" w:after="0" w:line="360" w:lineRule="auto"/>
              <w:jc w:val="both"/>
              <w:rPr>
                <w:ins w:id="22" w:author="Amelia Zein" w:date="2019-11-28T13:13:00Z"/>
                <w:rFonts w:ascii="Times New Roman" w:hAnsi="Times New Roman" w:cs="Times New Roman"/>
                <w:sz w:val="24"/>
                <w:szCs w:val="24"/>
              </w:rPr>
            </w:pPr>
            <w:del w:id="23" w:author="Amelia Zein" w:date="2019-11-28T13:12:00Z">
              <w:r w:rsidDel="00C37AFF">
                <w:rPr>
                  <w:rFonts w:ascii="Times New Roman" w:hAnsi="Times New Roman" w:cs="Times New Roman"/>
                  <w:sz w:val="24"/>
                  <w:szCs w:val="24"/>
                </w:rPr>
                <w:delText>-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Produk makanan asal Amerika tidak boleh dikonsumsi karena mendukung penjajahan Palestina </w:t>
            </w:r>
          </w:p>
          <w:p w14:paraId="778AFF94" w14:textId="3F4ACA76" w:rsidR="00C37AFF" w:rsidRPr="00C37AFF" w:rsidRDefault="00C37AFF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  <w:rPrChange w:id="24" w:author="Amelia Zein" w:date="2019-11-28T13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25" w:author="Amelia Zein" w:date="2019-11-28T13:1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Saya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menolak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/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memboikot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produk-produk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makanan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asal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Amerika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Serikat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karena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perusahaan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>produsennya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mendukung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penjajahan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terhadap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Palestina</w:t>
              </w:r>
            </w:ins>
            <w:proofErr w:type="spellEnd"/>
          </w:p>
        </w:tc>
        <w:tc>
          <w:tcPr>
            <w:tcW w:w="2733" w:type="dxa"/>
          </w:tcPr>
          <w:p w14:paraId="2A7BC6C8" w14:textId="77777777" w:rsidR="0061744E" w:rsidRDefault="00155D23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61744E" w14:paraId="5A589C3B" w14:textId="77777777">
        <w:tc>
          <w:tcPr>
            <w:tcW w:w="1894" w:type="dxa"/>
          </w:tcPr>
          <w:p w14:paraId="45F55655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8" w:type="dxa"/>
          </w:tcPr>
          <w:p w14:paraId="6FFDDEC1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7957972F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96734AA" w14:textId="770A16EE" w:rsidR="0061744E" w:rsidRDefault="00155D23">
            <w:pPr>
              <w:spacing w:before="240" w:after="0" w:line="360" w:lineRule="auto"/>
              <w:jc w:val="both"/>
              <w:rPr>
                <w:ins w:id="26" w:author="Amelia Zein" w:date="2019-11-28T13:13:00Z"/>
                <w:rFonts w:ascii="Times New Roman" w:hAnsi="Times New Roman" w:cs="Times New Roman"/>
                <w:sz w:val="24"/>
                <w:szCs w:val="24"/>
              </w:rPr>
            </w:pPr>
            <w:del w:id="27" w:author="Amelia Zein" w:date="2019-11-28T13:15:00Z">
              <w:r w:rsidDel="00C37AF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-Vaksin terhadap bayi harus ditolak karena didukung oleh Yahudi dan dapat membuat bayi menjadi cacat </w:delText>
              </w:r>
            </w:del>
          </w:p>
          <w:p w14:paraId="304FD6B1" w14:textId="29212ED9" w:rsidR="00C37AFF" w:rsidRPr="00C37AFF" w:rsidRDefault="00C37AFF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  <w:rPrChange w:id="28" w:author="Amelia Zein" w:date="2019-11-28T13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29" w:author="Amelia Zein" w:date="2019-11-28T13:1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Saya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menolak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vaksinasi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pada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bayi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karena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vaksin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merupakan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produksi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kaum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Yahudi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merusak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umat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Islam</w:t>
              </w:r>
            </w:ins>
          </w:p>
        </w:tc>
        <w:tc>
          <w:tcPr>
            <w:tcW w:w="2733" w:type="dxa"/>
          </w:tcPr>
          <w:p w14:paraId="01EC1E72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4E" w14:paraId="3149901E" w14:textId="77777777">
        <w:tc>
          <w:tcPr>
            <w:tcW w:w="1894" w:type="dxa"/>
          </w:tcPr>
          <w:p w14:paraId="146E72B5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8" w:type="dxa"/>
          </w:tcPr>
          <w:p w14:paraId="6C334A1D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06AF3BDD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49C71F57" w14:textId="77777777" w:rsidR="00C37AFF" w:rsidRDefault="00155D23">
            <w:pPr>
              <w:spacing w:before="240" w:after="0" w:line="360" w:lineRule="auto"/>
              <w:jc w:val="both"/>
              <w:rPr>
                <w:ins w:id="30" w:author="Amelia Zein" w:date="2019-11-28T13:15:00Z"/>
                <w:rFonts w:ascii="Times New Roman" w:hAnsi="Times New Roman" w:cs="Times New Roman"/>
                <w:sz w:val="24"/>
                <w:szCs w:val="24"/>
              </w:rPr>
            </w:pPr>
            <w:del w:id="31" w:author="Amelia Zein" w:date="2019-11-28T13:15:00Z">
              <w:r w:rsidDel="00C37AF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Tidak boleh menonton film </w:delText>
              </w:r>
              <w:r w:rsidDel="00C37AFF">
                <w:rPr>
                  <w:rFonts w:ascii="Times New Roman" w:hAnsi="Times New Roman" w:cs="Times New Roman"/>
                  <w:sz w:val="24"/>
                  <w:szCs w:val="24"/>
                </w:rPr>
                <w:delText>barat</w:delText>
              </w:r>
              <w:r w:rsidDel="00C37AF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 </w:delText>
              </w:r>
              <w:r w:rsidDel="00C37AF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karena dapat mengancam akidah </w:delText>
              </w:r>
            </w:del>
          </w:p>
          <w:p w14:paraId="0B98548C" w14:textId="25B5C805" w:rsidR="00C37AFF" w:rsidRPr="00C37AFF" w:rsidRDefault="00C37AFF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  <w:rPrChange w:id="32" w:author="Amelia Zein" w:date="2019-11-28T13:1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33" w:author="Amelia Zein" w:date="2019-11-28T13:1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Saya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memilih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tidak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menonton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film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barat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utamanya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produksi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 xml:space="preserve">Hollywood,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karena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34" w:author="Amelia Zein" w:date="2019-11-28T13:1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mengandung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propaganda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Yahudi</w:t>
              </w:r>
            </w:ins>
            <w:proofErr w:type="spellEnd"/>
          </w:p>
        </w:tc>
        <w:tc>
          <w:tcPr>
            <w:tcW w:w="2733" w:type="dxa"/>
          </w:tcPr>
          <w:p w14:paraId="6DF0285E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4E" w14:paraId="26B4AEA3" w14:textId="77777777">
        <w:tc>
          <w:tcPr>
            <w:tcW w:w="1894" w:type="dxa"/>
          </w:tcPr>
          <w:p w14:paraId="6E2A8D03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8" w:type="dxa"/>
          </w:tcPr>
          <w:p w14:paraId="71709C2E" w14:textId="77777777" w:rsidR="0061744E" w:rsidRDefault="0061744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  <w:shd w:val="clear" w:color="auto" w:fill="FFFFFF" w:themeFill="background1"/>
          </w:tcPr>
          <w:p w14:paraId="082486BA" w14:textId="77777777" w:rsidR="0061744E" w:rsidRDefault="0061744E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7C514457" w14:textId="77777777" w:rsidR="0061744E" w:rsidRDefault="0061744E">
            <w:pPr>
              <w:pStyle w:val="ListParagraph"/>
              <w:spacing w:before="240"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54B7B557" w14:textId="77777777" w:rsidR="0061744E" w:rsidRDefault="0061744E">
            <w:pPr>
              <w:pStyle w:val="ListParagraph"/>
              <w:spacing w:before="240"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9C697F" w14:textId="77777777" w:rsidR="0061744E" w:rsidRDefault="0061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81584" w14:textId="77777777" w:rsidR="0061744E" w:rsidRDefault="00155D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BB583" wp14:editId="660F51DB">
                <wp:simplePos x="0" y="0"/>
                <wp:positionH relativeFrom="column">
                  <wp:posOffset>-114300</wp:posOffset>
                </wp:positionH>
                <wp:positionV relativeFrom="paragraph">
                  <wp:posOffset>50800</wp:posOffset>
                </wp:positionV>
                <wp:extent cx="9410700" cy="4867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0" cy="48672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434B8" w14:textId="77777777" w:rsidR="0061744E" w:rsidRDefault="00155D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KOREKSI</w:t>
                            </w:r>
                          </w:p>
                          <w:p w14:paraId="262761D8" w14:textId="77777777" w:rsidR="0061744E" w:rsidRDefault="006174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E15DA1" w14:textId="77777777" w:rsidR="0061744E" w:rsidRDefault="006174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D1D23E" w14:textId="77777777" w:rsidR="0061744E" w:rsidRDefault="006174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7B4573" w14:textId="77777777" w:rsidR="0061744E" w:rsidRDefault="006174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243E11" w14:textId="77777777" w:rsidR="0061744E" w:rsidRDefault="006174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6E0498" w14:textId="77777777" w:rsidR="0061744E" w:rsidRDefault="006174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B2FCB5" w14:textId="77777777" w:rsidR="0061744E" w:rsidRDefault="006174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957C27" w14:textId="77777777" w:rsidR="0061744E" w:rsidRDefault="006174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C8BA30" w14:textId="77777777" w:rsidR="0061744E" w:rsidRDefault="006174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9B8AFF" w14:textId="77777777" w:rsidR="0061744E" w:rsidRDefault="006174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301E05" w14:textId="77777777" w:rsidR="0061744E" w:rsidRDefault="006174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FC874C" w14:textId="77777777" w:rsidR="0061744E" w:rsidRDefault="006174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BB583" id="Rectangle 1" o:spid="_x0000_s1026" style="position:absolute;left:0;text-align:left;margin-left:-9pt;margin-top:4pt;width:741pt;height:3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" fillcolor="white [3201]" strokecolor="black [3200]" strokeweight=".25pt">
                <v:textbox>
                  <w:txbxContent>
                    <w:p w14:paraId="74C434B8" w14:textId="77777777" w:rsidR="0061744E" w:rsidRDefault="00155D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KOREKSI</w:t>
                      </w:r>
                    </w:p>
                    <w:p w14:paraId="262761D8" w14:textId="77777777" w:rsidR="0061744E" w:rsidRDefault="0061744E">
                      <w:pPr>
                        <w:rPr>
                          <w:lang w:val="en-US"/>
                        </w:rPr>
                      </w:pPr>
                    </w:p>
                    <w:p w14:paraId="4FE15DA1" w14:textId="77777777" w:rsidR="0061744E" w:rsidRDefault="0061744E">
                      <w:pPr>
                        <w:rPr>
                          <w:lang w:val="en-US"/>
                        </w:rPr>
                      </w:pPr>
                    </w:p>
                    <w:p w14:paraId="13D1D23E" w14:textId="77777777" w:rsidR="0061744E" w:rsidRDefault="0061744E">
                      <w:pPr>
                        <w:rPr>
                          <w:lang w:val="en-US"/>
                        </w:rPr>
                      </w:pPr>
                    </w:p>
                    <w:p w14:paraId="737B4573" w14:textId="77777777" w:rsidR="0061744E" w:rsidRDefault="0061744E">
                      <w:pPr>
                        <w:rPr>
                          <w:lang w:val="en-US"/>
                        </w:rPr>
                      </w:pPr>
                    </w:p>
                    <w:p w14:paraId="5B243E11" w14:textId="77777777" w:rsidR="0061744E" w:rsidRDefault="0061744E">
                      <w:pPr>
                        <w:rPr>
                          <w:lang w:val="en-US"/>
                        </w:rPr>
                      </w:pPr>
                    </w:p>
                    <w:p w14:paraId="186E0498" w14:textId="77777777" w:rsidR="0061744E" w:rsidRDefault="0061744E">
                      <w:pPr>
                        <w:rPr>
                          <w:lang w:val="en-US"/>
                        </w:rPr>
                      </w:pPr>
                    </w:p>
                    <w:p w14:paraId="4FB2FCB5" w14:textId="77777777" w:rsidR="0061744E" w:rsidRDefault="0061744E">
                      <w:pPr>
                        <w:rPr>
                          <w:lang w:val="en-US"/>
                        </w:rPr>
                      </w:pPr>
                    </w:p>
                    <w:p w14:paraId="20957C27" w14:textId="77777777" w:rsidR="0061744E" w:rsidRDefault="0061744E">
                      <w:pPr>
                        <w:rPr>
                          <w:lang w:val="en-US"/>
                        </w:rPr>
                      </w:pPr>
                    </w:p>
                    <w:p w14:paraId="21C8BA30" w14:textId="77777777" w:rsidR="0061744E" w:rsidRDefault="0061744E">
                      <w:pPr>
                        <w:rPr>
                          <w:lang w:val="en-US"/>
                        </w:rPr>
                      </w:pPr>
                    </w:p>
                    <w:p w14:paraId="2C9B8AFF" w14:textId="77777777" w:rsidR="0061744E" w:rsidRDefault="0061744E">
                      <w:pPr>
                        <w:rPr>
                          <w:lang w:val="en-US"/>
                        </w:rPr>
                      </w:pPr>
                    </w:p>
                    <w:p w14:paraId="66301E05" w14:textId="77777777" w:rsidR="0061744E" w:rsidRDefault="0061744E">
                      <w:pPr>
                        <w:rPr>
                          <w:lang w:val="en-US"/>
                        </w:rPr>
                      </w:pPr>
                    </w:p>
                    <w:p w14:paraId="5EFC874C" w14:textId="77777777" w:rsidR="0061744E" w:rsidRDefault="006174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AE1D7A" w14:textId="77777777" w:rsidR="0061744E" w:rsidRDefault="0061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ADB7D2" w14:textId="77777777" w:rsidR="0061744E" w:rsidRDefault="0061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1DFB5" w14:textId="77777777" w:rsidR="0061744E" w:rsidRDefault="0061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A01C96" w14:textId="77777777" w:rsidR="0061744E" w:rsidRDefault="0061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758DD2" w14:textId="77777777" w:rsidR="0061744E" w:rsidRDefault="0061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CE7745" w14:textId="77777777" w:rsidR="0061744E" w:rsidRDefault="0061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C284EF" w14:textId="77777777" w:rsidR="0061744E" w:rsidRDefault="0061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7289C1" w14:textId="77777777" w:rsidR="0061744E" w:rsidRDefault="006174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74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melia Zein" w:date="2019-11-28T12:39:00Z" w:initials="AZ">
    <w:p w14:paraId="174E4BF6" w14:textId="1A07E792" w:rsidR="00031E73" w:rsidRPr="00031E73" w:rsidRDefault="00031E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mad, </w:t>
      </w:r>
      <w:proofErr w:type="spellStart"/>
      <w:r>
        <w:rPr>
          <w:lang w:val="en-US"/>
        </w:rPr>
        <w:t>justru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positif</w:t>
      </w:r>
      <w:proofErr w:type="spellEnd"/>
      <w:r>
        <w:rPr>
          <w:lang w:val="en-US"/>
        </w:rPr>
        <w:t xml:space="preserve">. Karena punya </w:t>
      </w:r>
      <w:proofErr w:type="spellStart"/>
      <w:r>
        <w:rPr>
          <w:lang w:val="en-US"/>
        </w:rPr>
        <w:t>skor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di aitem2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maknanya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menanggap</w:t>
      </w:r>
      <w:proofErr w:type="spellEnd"/>
      <w:r>
        <w:rPr>
          <w:lang w:val="en-US"/>
        </w:rPr>
        <w:t xml:space="preserve"> orang2 </w:t>
      </w:r>
      <w:proofErr w:type="spellStart"/>
      <w:r>
        <w:rPr>
          <w:lang w:val="en-US"/>
        </w:rPr>
        <w:t>Yahudi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mengancam</w:t>
      </w:r>
      <w:proofErr w:type="spellEnd"/>
      <w:r>
        <w:rPr>
          <w:lang w:val="en-US"/>
        </w:rPr>
        <w:t xml:space="preserve"> (integrated threat </w:t>
      </w:r>
      <w:proofErr w:type="spellStart"/>
      <w:r>
        <w:rPr>
          <w:lang w:val="en-US"/>
        </w:rPr>
        <w:t>positif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)</w:t>
      </w:r>
    </w:p>
  </w:comment>
  <w:comment w:id="14" w:author="Amelia Zein" w:date="2019-11-28T12:43:00Z" w:initials="AZ">
    <w:p w14:paraId="672A59A3" w14:textId="73735389" w:rsidR="00031E73" w:rsidRPr="00031E73" w:rsidRDefault="00031E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Karena </w:t>
      </w:r>
      <w:proofErr w:type="spellStart"/>
      <w:r>
        <w:rPr>
          <w:lang w:val="en-US"/>
        </w:rPr>
        <w:t>dimensinya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emosional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ditonjolkan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4E4BF6" w15:done="0"/>
  <w15:commentEx w15:paraId="672A59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4E4BF6" w16cid:durableId="218A3E92"/>
  <w16cid:commentId w16cid:paraId="672A59A3" w16cid:durableId="218A3F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elia Zein">
    <w15:presenceInfo w15:providerId="None" w15:userId="Amelia Ze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341611"/>
    <w:rsid w:val="00031E73"/>
    <w:rsid w:val="000342AA"/>
    <w:rsid w:val="000B78F3"/>
    <w:rsid w:val="00155D23"/>
    <w:rsid w:val="001E1BA2"/>
    <w:rsid w:val="00341611"/>
    <w:rsid w:val="003D7FB3"/>
    <w:rsid w:val="0042140C"/>
    <w:rsid w:val="0046503E"/>
    <w:rsid w:val="00531FF2"/>
    <w:rsid w:val="0061744E"/>
    <w:rsid w:val="007115E0"/>
    <w:rsid w:val="008B25E2"/>
    <w:rsid w:val="009B30E9"/>
    <w:rsid w:val="009C20DD"/>
    <w:rsid w:val="00C37AFF"/>
    <w:rsid w:val="00E4252D"/>
    <w:rsid w:val="00EC6415"/>
    <w:rsid w:val="16F862CD"/>
    <w:rsid w:val="3CA919D1"/>
    <w:rsid w:val="7F5A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EAEE7D"/>
  <w15:docId w15:val="{F16B92CF-EAA1-47A7-93C9-7EBB3FB9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31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E73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E73"/>
    <w:rPr>
      <w:b/>
      <w:bCs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E73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Amelia Zein</cp:lastModifiedBy>
  <cp:revision>6</cp:revision>
  <dcterms:created xsi:type="dcterms:W3CDTF">2019-11-20T12:19:00Z</dcterms:created>
  <dcterms:modified xsi:type="dcterms:W3CDTF">2019-11-28T06:15:00Z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